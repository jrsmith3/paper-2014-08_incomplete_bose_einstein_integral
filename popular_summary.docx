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A7" w:rsidRDefault="00163383">
      <w:r>
        <w:rPr>
          <w:rFonts w:ascii="Arial" w:hAnsi="Arial" w:cs="Arial"/>
          <w:color w:val="222222"/>
          <w:sz w:val="20"/>
          <w:szCs w:val="20"/>
          <w:shd w:val="clear" w:color="auto" w:fill="FFFFFF"/>
        </w:rPr>
        <w:t xml:space="preserve">Matter at any temperature emits particles of light known as photons. </w:t>
      </w:r>
      <w:del w:id="0" w:author="U.S. Department of Education" w:date="2014-12-29T10:53:00Z">
        <w:r w:rsidDel="000621F4">
          <w:rPr>
            <w:rFonts w:ascii="Arial" w:hAnsi="Arial" w:cs="Arial"/>
            <w:color w:val="222222"/>
            <w:sz w:val="20"/>
            <w:szCs w:val="20"/>
            <w:shd w:val="clear" w:color="auto" w:fill="FFFFFF"/>
          </w:rPr>
          <w:delText>This phenomenon is leveraged by i</w:delText>
        </w:r>
      </w:del>
      <w:ins w:id="1" w:author="U.S. Department of Education" w:date="2014-12-29T10:53:00Z">
        <w:r w:rsidR="000621F4">
          <w:rPr>
            <w:rFonts w:ascii="Arial" w:hAnsi="Arial" w:cs="Arial"/>
            <w:color w:val="222222"/>
            <w:sz w:val="20"/>
            <w:szCs w:val="20"/>
            <w:shd w:val="clear" w:color="auto" w:fill="FFFFFF"/>
          </w:rPr>
          <w:t>I</w:t>
        </w:r>
      </w:ins>
      <w:r>
        <w:rPr>
          <w:rFonts w:ascii="Arial" w:hAnsi="Arial" w:cs="Arial"/>
          <w:color w:val="222222"/>
          <w:sz w:val="20"/>
          <w:szCs w:val="20"/>
          <w:shd w:val="clear" w:color="auto" w:fill="FFFFFF"/>
        </w:rPr>
        <w:t>ncandescent lightbulbs</w:t>
      </w:r>
      <w:ins w:id="2" w:author="U.S. Department of Education" w:date="2014-12-29T10:53:00Z">
        <w:r w:rsidR="000621F4">
          <w:rPr>
            <w:rFonts w:ascii="Arial" w:hAnsi="Arial" w:cs="Arial"/>
            <w:color w:val="222222"/>
            <w:sz w:val="20"/>
            <w:szCs w:val="20"/>
            <w:shd w:val="clear" w:color="auto" w:fill="FFFFFF"/>
          </w:rPr>
          <w:t xml:space="preserve"> leverage</w:t>
        </w:r>
        <w:r w:rsidR="000621F4">
          <w:rPr>
            <w:rFonts w:ascii="Arial" w:hAnsi="Arial" w:cs="Arial"/>
            <w:color w:val="222222"/>
            <w:sz w:val="20"/>
            <w:szCs w:val="20"/>
            <w:shd w:val="clear" w:color="auto" w:fill="FFFFFF"/>
          </w:rPr>
          <w:t xml:space="preserve"> </w:t>
        </w:r>
        <w:r w:rsidR="000621F4">
          <w:rPr>
            <w:rFonts w:ascii="Arial" w:hAnsi="Arial" w:cs="Arial"/>
            <w:color w:val="222222"/>
            <w:sz w:val="20"/>
            <w:szCs w:val="20"/>
            <w:shd w:val="clear" w:color="auto" w:fill="FFFFFF"/>
          </w:rPr>
          <w:t>t</w:t>
        </w:r>
        <w:r w:rsidR="000621F4">
          <w:rPr>
            <w:rFonts w:ascii="Arial" w:hAnsi="Arial" w:cs="Arial"/>
            <w:color w:val="222222"/>
            <w:sz w:val="20"/>
            <w:szCs w:val="20"/>
            <w:shd w:val="clear" w:color="auto" w:fill="FFFFFF"/>
          </w:rPr>
          <w:t>his phenomenon</w:t>
        </w:r>
      </w:ins>
      <w:r>
        <w:rPr>
          <w:rFonts w:ascii="Arial" w:hAnsi="Arial" w:cs="Arial"/>
          <w:color w:val="222222"/>
          <w:sz w:val="20"/>
          <w:szCs w:val="20"/>
          <w:shd w:val="clear" w:color="auto" w:fill="FFFFFF"/>
        </w:rPr>
        <w:t xml:space="preserve">: a tungsten filament is heated and glows to provide light. </w:t>
      </w:r>
      <w:del w:id="3" w:author="U.S. Department of Education" w:date="2014-12-29T10:55:00Z">
        <w:r w:rsidDel="000621F4">
          <w:rPr>
            <w:rFonts w:ascii="Arial" w:hAnsi="Arial" w:cs="Arial"/>
            <w:color w:val="222222"/>
            <w:sz w:val="20"/>
            <w:szCs w:val="20"/>
            <w:shd w:val="clear" w:color="auto" w:fill="FFFFFF"/>
          </w:rPr>
          <w:delText>Photons from a heated body are emitted over a range of different energies; t</w:delText>
        </w:r>
      </w:del>
      <w:ins w:id="4" w:author="U.S. Department of Education" w:date="2014-12-29T10:55:00Z">
        <w:r w:rsidR="000621F4" w:rsidRPr="000621F4">
          <w:rPr>
            <w:rFonts w:ascii="Arial" w:hAnsi="Arial" w:cs="Arial"/>
            <w:color w:val="222222"/>
            <w:sz w:val="20"/>
            <w:szCs w:val="20"/>
            <w:shd w:val="clear" w:color="auto" w:fill="FFFFFF"/>
          </w:rPr>
          <w:t xml:space="preserve"> </w:t>
        </w:r>
        <w:r w:rsidR="000621F4">
          <w:rPr>
            <w:rFonts w:ascii="Arial" w:hAnsi="Arial" w:cs="Arial"/>
            <w:color w:val="222222"/>
            <w:sz w:val="20"/>
            <w:szCs w:val="20"/>
            <w:shd w:val="clear" w:color="auto" w:fill="FFFFFF"/>
          </w:rPr>
          <w:t>A</w:t>
        </w:r>
        <w:r w:rsidR="000621F4">
          <w:rPr>
            <w:rFonts w:ascii="Arial" w:hAnsi="Arial" w:cs="Arial"/>
            <w:color w:val="222222"/>
            <w:sz w:val="20"/>
            <w:szCs w:val="20"/>
            <w:shd w:val="clear" w:color="auto" w:fill="FFFFFF"/>
          </w:rPr>
          <w:t>ccording to a model well-known by physicists</w:t>
        </w:r>
        <w:r w:rsidR="000621F4">
          <w:rPr>
            <w:rFonts w:ascii="Arial" w:hAnsi="Arial" w:cs="Arial"/>
            <w:color w:val="222222"/>
            <w:sz w:val="20"/>
            <w:szCs w:val="20"/>
            <w:shd w:val="clear" w:color="auto" w:fill="FFFFFF"/>
          </w:rPr>
          <w:t>, t</w:t>
        </w:r>
      </w:ins>
      <w:r>
        <w:rPr>
          <w:rFonts w:ascii="Arial" w:hAnsi="Arial" w:cs="Arial"/>
          <w:color w:val="222222"/>
          <w:sz w:val="20"/>
          <w:szCs w:val="20"/>
          <w:shd w:val="clear" w:color="auto" w:fill="FFFFFF"/>
        </w:rPr>
        <w:t>he</w:t>
      </w:r>
      <w:del w:id="5" w:author="U.S. Department of Education" w:date="2014-12-29T10:55:00Z">
        <w:r w:rsidDel="000621F4">
          <w:rPr>
            <w:rFonts w:ascii="Arial" w:hAnsi="Arial" w:cs="Arial"/>
            <w:color w:val="222222"/>
            <w:sz w:val="20"/>
            <w:szCs w:val="20"/>
            <w:shd w:val="clear" w:color="auto" w:fill="FFFFFF"/>
          </w:rPr>
          <w:delText xml:space="preserve"> </w:delText>
        </w:r>
      </w:del>
      <w:ins w:id="6" w:author="U.S. Department of Education" w:date="2014-12-29T10:55:00Z">
        <w:r w:rsidR="000621F4">
          <w:rPr>
            <w:rFonts w:ascii="Arial" w:hAnsi="Arial" w:cs="Arial"/>
            <w:color w:val="222222"/>
            <w:sz w:val="20"/>
            <w:szCs w:val="20"/>
            <w:shd w:val="clear" w:color="auto" w:fill="FFFFFF"/>
          </w:rPr>
          <w:t xml:space="preserve"> </w:t>
        </w:r>
      </w:ins>
      <w:r>
        <w:rPr>
          <w:rFonts w:ascii="Arial" w:hAnsi="Arial" w:cs="Arial"/>
          <w:color w:val="222222"/>
          <w:sz w:val="20"/>
          <w:szCs w:val="20"/>
          <w:shd w:val="clear" w:color="auto" w:fill="FFFFFF"/>
        </w:rPr>
        <w:t xml:space="preserve">temperature of the heated body </w:t>
      </w:r>
      <w:ins w:id="7" w:author="U.S. Department of Education" w:date="2014-12-29T10:57:00Z">
        <w:r w:rsidR="000621F4">
          <w:rPr>
            <w:rFonts w:ascii="Arial" w:hAnsi="Arial" w:cs="Arial"/>
            <w:color w:val="222222"/>
            <w:sz w:val="20"/>
            <w:szCs w:val="20"/>
            <w:shd w:val="clear" w:color="auto" w:fill="FFFFFF"/>
          </w:rPr>
          <w:t xml:space="preserve">follows a spectrum determined </w:t>
        </w:r>
        <w:proofErr w:type="spellStart"/>
        <w:r w:rsidR="000621F4">
          <w:rPr>
            <w:rFonts w:ascii="Arial" w:hAnsi="Arial" w:cs="Arial"/>
            <w:color w:val="222222"/>
            <w:sz w:val="20"/>
            <w:szCs w:val="20"/>
            <w:shd w:val="clear" w:color="auto" w:fill="FFFFFF"/>
          </w:rPr>
          <w:t>by</w:t>
        </w:r>
      </w:ins>
      <w:del w:id="8" w:author="U.S. Department of Education" w:date="2014-12-29T10:58:00Z">
        <w:r w:rsidDel="000621F4">
          <w:rPr>
            <w:rFonts w:ascii="Arial" w:hAnsi="Arial" w:cs="Arial"/>
            <w:color w:val="222222"/>
            <w:sz w:val="20"/>
            <w:szCs w:val="20"/>
            <w:shd w:val="clear" w:color="auto" w:fill="FFFFFF"/>
          </w:rPr>
          <w:delText xml:space="preserve">determines </w:delText>
        </w:r>
      </w:del>
      <w:commentRangeStart w:id="9"/>
      <w:r>
        <w:rPr>
          <w:rFonts w:ascii="Arial" w:hAnsi="Arial" w:cs="Arial"/>
          <w:color w:val="222222"/>
          <w:sz w:val="20"/>
          <w:szCs w:val="20"/>
          <w:shd w:val="clear" w:color="auto" w:fill="FFFFFF"/>
        </w:rPr>
        <w:t>which</w:t>
      </w:r>
      <w:proofErr w:type="spellEnd"/>
      <w:r>
        <w:rPr>
          <w:rFonts w:ascii="Arial" w:hAnsi="Arial" w:cs="Arial"/>
          <w:color w:val="222222"/>
          <w:sz w:val="20"/>
          <w:szCs w:val="20"/>
          <w:shd w:val="clear" w:color="auto" w:fill="FFFFFF"/>
        </w:rPr>
        <w:t xml:space="preserve"> energy </w:t>
      </w:r>
      <w:commentRangeEnd w:id="9"/>
      <w:r w:rsidR="000621F4">
        <w:rPr>
          <w:rStyle w:val="CommentReference"/>
        </w:rPr>
        <w:commentReference w:id="9"/>
      </w:r>
      <w:r>
        <w:rPr>
          <w:rFonts w:ascii="Arial" w:hAnsi="Arial" w:cs="Arial"/>
          <w:color w:val="222222"/>
          <w:sz w:val="20"/>
          <w:szCs w:val="20"/>
          <w:shd w:val="clear" w:color="auto" w:fill="FFFFFF"/>
        </w:rPr>
        <w:t>the majority of the emitted photons take</w:t>
      </w:r>
      <w:del w:id="10" w:author="U.S. Department of Education" w:date="2014-12-29T10:55:00Z">
        <w:r w:rsidDel="000621F4">
          <w:rPr>
            <w:rFonts w:ascii="Arial" w:hAnsi="Arial" w:cs="Arial"/>
            <w:color w:val="222222"/>
            <w:sz w:val="20"/>
            <w:szCs w:val="20"/>
            <w:shd w:val="clear" w:color="auto" w:fill="FFFFFF"/>
          </w:rPr>
          <w:delText xml:space="preserve"> according to a model well-known by physicists</w:delText>
        </w:r>
      </w:del>
      <w:r>
        <w:rPr>
          <w:rFonts w:ascii="Arial" w:hAnsi="Arial" w:cs="Arial"/>
          <w:color w:val="222222"/>
          <w:sz w:val="20"/>
          <w:szCs w:val="20"/>
          <w:shd w:val="clear" w:color="auto" w:fill="FFFFFF"/>
        </w:rPr>
        <w:t xml:space="preserve">. </w:t>
      </w:r>
      <w:commentRangeStart w:id="11"/>
      <w:r>
        <w:rPr>
          <w:rFonts w:ascii="Arial" w:hAnsi="Arial" w:cs="Arial"/>
          <w:color w:val="222222"/>
          <w:sz w:val="20"/>
          <w:szCs w:val="20"/>
          <w:shd w:val="clear" w:color="auto" w:fill="FFFFFF"/>
        </w:rPr>
        <w:t>Light from the sun roughly obeys this same spectrum.</w:t>
      </w:r>
      <w:r>
        <w:rPr>
          <w:rFonts w:ascii="Arial" w:hAnsi="Arial" w:cs="Arial"/>
          <w:color w:val="222222"/>
          <w:sz w:val="20"/>
          <w:szCs w:val="20"/>
        </w:rPr>
        <w:br/>
      </w:r>
      <w:commentRangeEnd w:id="11"/>
      <w:r w:rsidR="000621F4">
        <w:rPr>
          <w:rStyle w:val="CommentReference"/>
        </w:rPr>
        <w:commentReference w:id="11"/>
      </w:r>
      <w:del w:id="12" w:author="U.S. Department of Education" w:date="2014-12-29T11:00:00Z">
        <w:r w:rsidDel="000621F4">
          <w:rPr>
            <w:rFonts w:ascii="Arial" w:hAnsi="Arial" w:cs="Arial"/>
            <w:color w:val="222222"/>
            <w:sz w:val="20"/>
            <w:szCs w:val="20"/>
          </w:rPr>
          <w:br/>
        </w:r>
        <w:r w:rsidDel="000621F4">
          <w:rPr>
            <w:rFonts w:ascii="Arial" w:hAnsi="Arial" w:cs="Arial"/>
            <w:color w:val="222222"/>
            <w:sz w:val="20"/>
            <w:szCs w:val="20"/>
            <w:shd w:val="clear" w:color="auto" w:fill="FFFFFF"/>
          </w:rPr>
          <w:delText xml:space="preserve">The shape of </w:delText>
        </w:r>
        <w:commentRangeStart w:id="13"/>
        <w:r w:rsidDel="000621F4">
          <w:rPr>
            <w:rFonts w:ascii="Arial" w:hAnsi="Arial" w:cs="Arial"/>
            <w:color w:val="222222"/>
            <w:sz w:val="20"/>
            <w:szCs w:val="20"/>
            <w:shd w:val="clear" w:color="auto" w:fill="FFFFFF"/>
          </w:rPr>
          <w:delText>th</w:delText>
        </w:r>
      </w:del>
      <w:del w:id="14" w:author="U.S. Department of Education" w:date="2014-12-29T10:57:00Z">
        <w:r w:rsidDel="000621F4">
          <w:rPr>
            <w:rFonts w:ascii="Arial" w:hAnsi="Arial" w:cs="Arial"/>
            <w:color w:val="222222"/>
            <w:sz w:val="20"/>
            <w:szCs w:val="20"/>
            <w:shd w:val="clear" w:color="auto" w:fill="FFFFFF"/>
          </w:rPr>
          <w:delText>e</w:delText>
        </w:r>
      </w:del>
      <w:del w:id="15" w:author="U.S. Department of Education" w:date="2014-12-29T11:00:00Z">
        <w:r w:rsidDel="000621F4">
          <w:rPr>
            <w:rFonts w:ascii="Arial" w:hAnsi="Arial" w:cs="Arial"/>
            <w:color w:val="222222"/>
            <w:sz w:val="20"/>
            <w:szCs w:val="20"/>
            <w:shd w:val="clear" w:color="auto" w:fill="FFFFFF"/>
          </w:rPr>
          <w:delText xml:space="preserve"> spectrum </w:delText>
        </w:r>
        <w:commentRangeEnd w:id="13"/>
        <w:r w:rsidR="000621F4" w:rsidDel="000621F4">
          <w:rPr>
            <w:rStyle w:val="CommentReference"/>
          </w:rPr>
          <w:commentReference w:id="13"/>
        </w:r>
        <w:r w:rsidDel="000621F4">
          <w:rPr>
            <w:rFonts w:ascii="Arial" w:hAnsi="Arial" w:cs="Arial"/>
            <w:color w:val="222222"/>
            <w:sz w:val="20"/>
            <w:szCs w:val="20"/>
            <w:shd w:val="clear" w:color="auto" w:fill="FFFFFF"/>
          </w:rPr>
          <w:delText>is key to determining how best to design a solar cell because solar cells are made from materials known as semiconductors, and</w:delText>
        </w:r>
      </w:del>
      <w:r>
        <w:rPr>
          <w:rFonts w:ascii="Arial" w:hAnsi="Arial" w:cs="Arial"/>
          <w:color w:val="222222"/>
          <w:sz w:val="20"/>
          <w:szCs w:val="20"/>
          <w:shd w:val="clear" w:color="auto" w:fill="FFFFFF"/>
        </w:rPr>
        <w:t xml:space="preserve"> </w:t>
      </w:r>
      <w:ins w:id="16" w:author="U.S. Department of Education" w:date="2014-12-29T11:00:00Z">
        <w:r w:rsidR="000621F4">
          <w:rPr>
            <w:rFonts w:ascii="Arial" w:hAnsi="Arial" w:cs="Arial"/>
            <w:color w:val="222222"/>
            <w:sz w:val="20"/>
            <w:szCs w:val="20"/>
            <w:shd w:val="clear" w:color="auto" w:fill="FFFFFF"/>
          </w:rPr>
          <w:t>S</w:t>
        </w:r>
      </w:ins>
      <w:del w:id="17" w:author="U.S. Department of Education" w:date="2014-12-29T11:00:00Z">
        <w:r w:rsidDel="000621F4">
          <w:rPr>
            <w:rFonts w:ascii="Arial" w:hAnsi="Arial" w:cs="Arial"/>
            <w:color w:val="222222"/>
            <w:sz w:val="20"/>
            <w:szCs w:val="20"/>
            <w:shd w:val="clear" w:color="auto" w:fill="FFFFFF"/>
          </w:rPr>
          <w:delText>s</w:delText>
        </w:r>
      </w:del>
      <w:r>
        <w:rPr>
          <w:rFonts w:ascii="Arial" w:hAnsi="Arial" w:cs="Arial"/>
          <w:color w:val="222222"/>
          <w:sz w:val="20"/>
          <w:szCs w:val="20"/>
          <w:shd w:val="clear" w:color="auto" w:fill="FFFFFF"/>
        </w:rPr>
        <w:t>emiconductors</w:t>
      </w:r>
      <w:ins w:id="18" w:author="U.S. Department of Education" w:date="2014-12-29T11:00:00Z">
        <w:r w:rsidR="000621F4">
          <w:rPr>
            <w:rFonts w:ascii="Arial" w:hAnsi="Arial" w:cs="Arial"/>
            <w:color w:val="222222"/>
            <w:sz w:val="20"/>
            <w:szCs w:val="20"/>
            <w:shd w:val="clear" w:color="auto" w:fill="FFFFFF"/>
          </w:rPr>
          <w:t>, which are used in solar cells,</w:t>
        </w:r>
      </w:ins>
      <w:r>
        <w:rPr>
          <w:rFonts w:ascii="Arial" w:hAnsi="Arial" w:cs="Arial"/>
          <w:color w:val="222222"/>
          <w:sz w:val="20"/>
          <w:szCs w:val="20"/>
          <w:shd w:val="clear" w:color="auto" w:fill="FFFFFF"/>
        </w:rPr>
        <w:t xml:space="preserve"> are characterized by a property </w:t>
      </w:r>
      <w:commentRangeStart w:id="19"/>
      <w:r>
        <w:rPr>
          <w:rFonts w:ascii="Arial" w:hAnsi="Arial" w:cs="Arial"/>
          <w:color w:val="222222"/>
          <w:sz w:val="20"/>
          <w:szCs w:val="20"/>
          <w:shd w:val="clear" w:color="auto" w:fill="FFFFFF"/>
        </w:rPr>
        <w:t>known as a bandgap</w:t>
      </w:r>
      <w:commentRangeEnd w:id="19"/>
      <w:r w:rsidR="000621F4">
        <w:rPr>
          <w:rStyle w:val="CommentReference"/>
        </w:rPr>
        <w:commentReference w:id="19"/>
      </w:r>
      <w:r>
        <w:rPr>
          <w:rFonts w:ascii="Arial" w:hAnsi="Arial" w:cs="Arial"/>
          <w:color w:val="222222"/>
          <w:sz w:val="20"/>
          <w:szCs w:val="20"/>
          <w:shd w:val="clear" w:color="auto" w:fill="FFFFFF"/>
        </w:rPr>
        <w:t xml:space="preserve">. The bandgap is </w:t>
      </w:r>
      <w:ins w:id="20" w:author="U.S. Department of Education" w:date="2014-12-29T11:01:00Z">
        <w:r w:rsidR="000621F4">
          <w:rPr>
            <w:rFonts w:ascii="Arial" w:hAnsi="Arial" w:cs="Arial"/>
            <w:color w:val="222222"/>
            <w:sz w:val="20"/>
            <w:szCs w:val="20"/>
            <w:shd w:val="clear" w:color="auto" w:fill="FFFFFF"/>
          </w:rPr>
          <w:t xml:space="preserve">used to measure </w:t>
        </w:r>
      </w:ins>
      <w:r>
        <w:rPr>
          <w:rFonts w:ascii="Arial" w:hAnsi="Arial" w:cs="Arial"/>
          <w:color w:val="222222"/>
          <w:sz w:val="20"/>
          <w:szCs w:val="20"/>
          <w:shd w:val="clear" w:color="auto" w:fill="FFFFFF"/>
        </w:rPr>
        <w:t xml:space="preserve">the amount of energy required to </w:t>
      </w:r>
      <w:del w:id="21" w:author="U.S. Department of Education" w:date="2014-12-29T11:01:00Z">
        <w:r w:rsidDel="000621F4">
          <w:rPr>
            <w:rFonts w:ascii="Arial" w:hAnsi="Arial" w:cs="Arial"/>
            <w:color w:val="222222"/>
            <w:sz w:val="20"/>
            <w:szCs w:val="20"/>
            <w:shd w:val="clear" w:color="auto" w:fill="FFFFFF"/>
          </w:rPr>
          <w:delText xml:space="preserve">free an electron from a fixed position within the material so that it can </w:delText>
        </w:r>
      </w:del>
      <w:r>
        <w:rPr>
          <w:rFonts w:ascii="Arial" w:hAnsi="Arial" w:cs="Arial"/>
          <w:color w:val="222222"/>
          <w:sz w:val="20"/>
          <w:szCs w:val="20"/>
          <w:shd w:val="clear" w:color="auto" w:fill="FFFFFF"/>
        </w:rPr>
        <w:t>conduct electricity through the semiconductor. If the bandgap is too big, many of the photons striking the solar cell will be lost</w:t>
      </w:r>
      <w:del w:id="22" w:author="U.S. Department of Education" w:date="2014-12-29T11:01:00Z">
        <w:r w:rsidDel="0074214F">
          <w:rPr>
            <w:rFonts w:ascii="Arial" w:hAnsi="Arial" w:cs="Arial"/>
            <w:color w:val="222222"/>
            <w:sz w:val="20"/>
            <w:szCs w:val="20"/>
            <w:shd w:val="clear" w:color="auto" w:fill="FFFFFF"/>
          </w:rPr>
          <w:delText xml:space="preserve"> because they won't have enough energy to liberate fixed electrons</w:delText>
        </w:r>
      </w:del>
      <w:r>
        <w:rPr>
          <w:rFonts w:ascii="Arial" w:hAnsi="Arial" w:cs="Arial"/>
          <w:color w:val="222222"/>
          <w:sz w:val="20"/>
          <w:szCs w:val="20"/>
          <w:shd w:val="clear" w:color="auto" w:fill="FFFFFF"/>
        </w:rPr>
        <w:t>. If the bandgap is too small, an unacceptable portion of the photon energy striking the solar cell will be converted to heat.</w:t>
      </w:r>
      <w:ins w:id="23" w:author="U.S. Department of Education" w:date="2014-12-29T11:02:00Z">
        <w:r w:rsidR="0074214F">
          <w:rPr>
            <w:rFonts w:ascii="Arial" w:hAnsi="Arial" w:cs="Arial"/>
            <w:color w:val="222222"/>
            <w:sz w:val="20"/>
            <w:szCs w:val="20"/>
            <w:shd w:val="clear" w:color="auto" w:fill="FFFFFF"/>
          </w:rPr>
          <w:t xml:space="preserve">  </w:t>
        </w:r>
        <w:r w:rsidR="0074214F">
          <w:rPr>
            <w:rFonts w:ascii="Arial" w:hAnsi="Arial" w:cs="Arial"/>
            <w:color w:val="222222"/>
            <w:sz w:val="20"/>
            <w:szCs w:val="20"/>
            <w:shd w:val="clear" w:color="auto" w:fill="FFFFFF"/>
          </w:rPr>
          <w:t xml:space="preserve">The shape of </w:t>
        </w:r>
        <w:commentRangeStart w:id="24"/>
        <w:r w:rsidR="0074214F">
          <w:rPr>
            <w:rFonts w:ascii="Arial" w:hAnsi="Arial" w:cs="Arial"/>
            <w:color w:val="222222"/>
            <w:sz w:val="20"/>
            <w:szCs w:val="20"/>
            <w:shd w:val="clear" w:color="auto" w:fill="FFFFFF"/>
          </w:rPr>
          <w:t xml:space="preserve">this spectrum </w:t>
        </w:r>
        <w:commentRangeEnd w:id="24"/>
        <w:r w:rsidR="0074214F">
          <w:rPr>
            <w:rStyle w:val="CommentReference"/>
          </w:rPr>
          <w:commentReference w:id="24"/>
        </w:r>
        <w:r w:rsidR="0074214F">
          <w:rPr>
            <w:rFonts w:ascii="Arial" w:hAnsi="Arial" w:cs="Arial"/>
            <w:color w:val="222222"/>
            <w:sz w:val="20"/>
            <w:szCs w:val="20"/>
            <w:shd w:val="clear" w:color="auto" w:fill="FFFFFF"/>
          </w:rPr>
          <w:t xml:space="preserve">is key to determining </w:t>
        </w:r>
        <w:r w:rsidR="0074214F">
          <w:rPr>
            <w:rFonts w:ascii="Arial" w:hAnsi="Arial" w:cs="Arial"/>
            <w:color w:val="222222"/>
            <w:sz w:val="20"/>
            <w:szCs w:val="20"/>
            <w:shd w:val="clear" w:color="auto" w:fill="FFFFFF"/>
          </w:rPr>
          <w:t>how best to design a solar cell.</w:t>
        </w:r>
      </w:ins>
      <w:del w:id="25" w:author="U.S. Department of Education" w:date="2014-12-29T11:02:00Z">
        <w:r w:rsidDel="0074214F">
          <w:rPr>
            <w:rFonts w:ascii="Arial" w:hAnsi="Arial" w:cs="Arial"/>
            <w:color w:val="222222"/>
            <w:sz w:val="20"/>
            <w:szCs w:val="20"/>
          </w:rPr>
          <w:br/>
        </w:r>
      </w:del>
      <w:r>
        <w:rPr>
          <w:rFonts w:ascii="Arial" w:hAnsi="Arial" w:cs="Arial"/>
          <w:color w:val="222222"/>
          <w:sz w:val="20"/>
          <w:szCs w:val="20"/>
        </w:rPr>
        <w:br/>
      </w:r>
      <w:r>
        <w:rPr>
          <w:rFonts w:ascii="Arial" w:hAnsi="Arial" w:cs="Arial"/>
          <w:color w:val="222222"/>
          <w:sz w:val="20"/>
          <w:szCs w:val="20"/>
          <w:shd w:val="clear" w:color="auto" w:fill="FFFFFF"/>
        </w:rPr>
        <w:t>The efficiency of a solar cell is determined by balancing all the energy entering and leaving the device</w:t>
      </w:r>
      <w:ins w:id="26" w:author="U.S. Department of Education" w:date="2014-12-29T11:05:00Z">
        <w:r w:rsidR="0074214F">
          <w:rPr>
            <w:rFonts w:ascii="Arial" w:hAnsi="Arial" w:cs="Arial"/>
            <w:color w:val="222222"/>
            <w:sz w:val="20"/>
            <w:szCs w:val="20"/>
            <w:shd w:val="clear" w:color="auto" w:fill="FFFFFF"/>
          </w:rPr>
          <w:t>.</w:t>
        </w:r>
      </w:ins>
      <w:del w:id="27" w:author="U.S. Department of Education" w:date="2014-12-29T11:05:00Z">
        <w:r w:rsidDel="0074214F">
          <w:rPr>
            <w:rFonts w:ascii="Arial" w:hAnsi="Arial" w:cs="Arial"/>
            <w:color w:val="222222"/>
            <w:sz w:val="20"/>
            <w:szCs w:val="20"/>
            <w:shd w:val="clear" w:color="auto" w:fill="FFFFFF"/>
          </w:rPr>
          <w:delText>;</w:delText>
        </w:r>
      </w:del>
      <w:r>
        <w:rPr>
          <w:rFonts w:ascii="Arial" w:hAnsi="Arial" w:cs="Arial"/>
          <w:color w:val="222222"/>
          <w:sz w:val="20"/>
          <w:szCs w:val="20"/>
          <w:shd w:val="clear" w:color="auto" w:fill="FFFFFF"/>
        </w:rPr>
        <w:t xml:space="preserve"> </w:t>
      </w:r>
      <w:del w:id="28" w:author="U.S. Department of Education" w:date="2014-12-29T11:05:00Z">
        <w:r w:rsidDel="0074214F">
          <w:rPr>
            <w:rFonts w:ascii="Arial" w:hAnsi="Arial" w:cs="Arial"/>
            <w:color w:val="222222"/>
            <w:sz w:val="20"/>
            <w:szCs w:val="20"/>
            <w:shd w:val="clear" w:color="auto" w:fill="FFFFFF"/>
          </w:rPr>
          <w:delText xml:space="preserve">part of this balance is determined by the photons emitted from the device because no solar cell can be held at absolute zero temperature. </w:delText>
        </w:r>
      </w:del>
      <w:commentRangeStart w:id="29"/>
      <w:r>
        <w:rPr>
          <w:rFonts w:ascii="Arial" w:hAnsi="Arial" w:cs="Arial"/>
          <w:color w:val="222222"/>
          <w:sz w:val="20"/>
          <w:szCs w:val="20"/>
          <w:shd w:val="clear" w:color="auto" w:fill="FFFFFF"/>
        </w:rPr>
        <w:t xml:space="preserve">The spectrum of photons emitted from a semiconductor is similar to the well-known spectrum of a tungsten filament or the sun, but is truncated at energies less than the bandgap. </w:t>
      </w:r>
      <w:commentRangeEnd w:id="29"/>
      <w:r w:rsidR="0074214F">
        <w:rPr>
          <w:rStyle w:val="CommentReference"/>
        </w:rPr>
        <w:commentReference w:id="29"/>
      </w:r>
      <w:r>
        <w:rPr>
          <w:rFonts w:ascii="Arial" w:hAnsi="Arial" w:cs="Arial"/>
          <w:color w:val="222222"/>
          <w:sz w:val="20"/>
          <w:szCs w:val="20"/>
          <w:shd w:val="clear" w:color="auto" w:fill="FFFFFF"/>
        </w:rPr>
        <w:t xml:space="preserve">Physicists have known for decades that the semiconductor thermal photon spectrum is </w:t>
      </w:r>
      <w:del w:id="30" w:author="U.S. Department of Education" w:date="2014-12-29T11:07:00Z">
        <w:r w:rsidDel="0074214F">
          <w:rPr>
            <w:rFonts w:ascii="Arial" w:hAnsi="Arial" w:cs="Arial"/>
            <w:color w:val="222222"/>
            <w:sz w:val="20"/>
            <w:szCs w:val="20"/>
            <w:shd w:val="clear" w:color="auto" w:fill="FFFFFF"/>
          </w:rPr>
          <w:delText>truncated</w:delText>
        </w:r>
      </w:del>
      <w:commentRangeStart w:id="31"/>
      <w:ins w:id="32" w:author="U.S. Department of Education" w:date="2014-12-29T11:07:00Z">
        <w:r w:rsidR="0074214F">
          <w:rPr>
            <w:rFonts w:ascii="Arial" w:hAnsi="Arial" w:cs="Arial"/>
            <w:color w:val="222222"/>
            <w:sz w:val="20"/>
            <w:szCs w:val="20"/>
            <w:shd w:val="clear" w:color="auto" w:fill="FFFFFF"/>
          </w:rPr>
          <w:t>smaller than that of the sun or a filament</w:t>
        </w:r>
        <w:proofErr w:type="gramStart"/>
        <w:r w:rsidR="0074214F">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commentRangeEnd w:id="31"/>
      <w:r w:rsidR="0074214F">
        <w:rPr>
          <w:rStyle w:val="CommentReference"/>
        </w:rPr>
        <w:commentReference w:id="31"/>
      </w:r>
      <w:r>
        <w:rPr>
          <w:rFonts w:ascii="Arial" w:hAnsi="Arial" w:cs="Arial"/>
          <w:color w:val="222222"/>
          <w:sz w:val="20"/>
          <w:szCs w:val="20"/>
          <w:shd w:val="clear" w:color="auto" w:fill="FFFFFF"/>
        </w:rPr>
        <w:t xml:space="preserve">but few have written a rigorous mathematical equation determining the spectrum. In this paper, I derive a simple mathematical equation </w:t>
      </w:r>
      <w:del w:id="33" w:author="U.S. Department of Education" w:date="2014-12-29T11:06:00Z">
        <w:r w:rsidDel="0074214F">
          <w:rPr>
            <w:rFonts w:ascii="Arial" w:hAnsi="Arial" w:cs="Arial"/>
            <w:color w:val="222222"/>
            <w:sz w:val="20"/>
            <w:szCs w:val="20"/>
            <w:shd w:val="clear" w:color="auto" w:fill="FFFFFF"/>
          </w:rPr>
          <w:delText xml:space="preserve">for </w:delText>
        </w:r>
      </w:del>
      <w:ins w:id="34" w:author="U.S. Department of Education" w:date="2014-12-29T11:06:00Z">
        <w:r w:rsidR="0074214F">
          <w:rPr>
            <w:rFonts w:ascii="Arial" w:hAnsi="Arial" w:cs="Arial"/>
            <w:color w:val="222222"/>
            <w:sz w:val="20"/>
            <w:szCs w:val="20"/>
            <w:shd w:val="clear" w:color="auto" w:fill="FFFFFF"/>
          </w:rPr>
          <w:t>of</w:t>
        </w:r>
        <w:r w:rsidR="0074214F">
          <w:rPr>
            <w:rFonts w:ascii="Arial" w:hAnsi="Arial" w:cs="Arial"/>
            <w:color w:val="222222"/>
            <w:sz w:val="20"/>
            <w:szCs w:val="20"/>
            <w:shd w:val="clear" w:color="auto" w:fill="FFFFFF"/>
          </w:rPr>
          <w:t xml:space="preserve"> </w:t>
        </w:r>
      </w:ins>
      <w:r>
        <w:rPr>
          <w:rFonts w:ascii="Arial" w:hAnsi="Arial" w:cs="Arial"/>
          <w:color w:val="222222"/>
          <w:sz w:val="20"/>
          <w:szCs w:val="20"/>
          <w:shd w:val="clear" w:color="auto" w:fill="FFFFFF"/>
        </w:rPr>
        <w:t xml:space="preserve">the photon spectrum </w:t>
      </w:r>
      <w:ins w:id="35" w:author="U.S. Department of Education" w:date="2014-12-29T11:06:00Z">
        <w:r w:rsidR="0074214F">
          <w:rPr>
            <w:rFonts w:ascii="Arial" w:hAnsi="Arial" w:cs="Arial"/>
            <w:color w:val="222222"/>
            <w:sz w:val="20"/>
            <w:szCs w:val="20"/>
            <w:shd w:val="clear" w:color="auto" w:fill="FFFFFF"/>
          </w:rPr>
          <w:t>for</w:t>
        </w:r>
      </w:ins>
      <w:del w:id="36" w:author="U.S. Department of Education" w:date="2014-12-29T11:06:00Z">
        <w:r w:rsidDel="0074214F">
          <w:rPr>
            <w:rFonts w:ascii="Arial" w:hAnsi="Arial" w:cs="Arial"/>
            <w:color w:val="222222"/>
            <w:sz w:val="20"/>
            <w:szCs w:val="20"/>
            <w:shd w:val="clear" w:color="auto" w:fill="FFFFFF"/>
          </w:rPr>
          <w:delText>from</w:delText>
        </w:r>
      </w:del>
      <w:r>
        <w:rPr>
          <w:rFonts w:ascii="Arial" w:hAnsi="Arial" w:cs="Arial"/>
          <w:color w:val="222222"/>
          <w:sz w:val="20"/>
          <w:szCs w:val="20"/>
          <w:shd w:val="clear" w:color="auto" w:fill="FFFFFF"/>
        </w:rPr>
        <w:t xml:space="preserve"> a semiconductor. </w:t>
      </w:r>
      <w:commentRangeStart w:id="37"/>
      <w:r>
        <w:rPr>
          <w:rFonts w:ascii="Arial" w:hAnsi="Arial" w:cs="Arial"/>
          <w:color w:val="222222"/>
          <w:sz w:val="20"/>
          <w:szCs w:val="20"/>
          <w:shd w:val="clear" w:color="auto" w:fill="FFFFFF"/>
        </w:rPr>
        <w:t>This expression can be used to calculate the number of thermal photons emitted from a semiconductor and the energy carried away by thermal photons, among other things. The equation I derive can be implemented using straightforward algorithms that can be quickly and accurately computed using a normal computer or laptop. I check the equation and algorithms by comparing their output to well-known, past results of solar cells.</w:t>
      </w:r>
      <w:commentRangeEnd w:id="37"/>
      <w:r w:rsidR="0074214F">
        <w:rPr>
          <w:rStyle w:val="CommentReference"/>
        </w:rPr>
        <w:commentReference w:id="37"/>
      </w:r>
    </w:p>
    <w:sectPr w:rsidR="00A170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U.S. Department of Education" w:date="2014-12-29T10:56:00Z" w:initials="UDoE">
    <w:p w:rsidR="000621F4" w:rsidRDefault="000621F4">
      <w:pPr>
        <w:pStyle w:val="CommentText"/>
      </w:pPr>
      <w:r>
        <w:rPr>
          <w:rStyle w:val="CommentReference"/>
        </w:rPr>
        <w:annotationRef/>
      </w:r>
      <w:r>
        <w:t>What do you mean by this?  Confusing to lay people….What are examples of the different “types of energy?”</w:t>
      </w:r>
    </w:p>
  </w:comment>
  <w:comment w:id="11" w:author="U.S. Department of Education" w:date="2014-12-29T10:57:00Z" w:initials="UDoE">
    <w:p w:rsidR="000621F4" w:rsidRDefault="000621F4">
      <w:pPr>
        <w:pStyle w:val="CommentText"/>
      </w:pPr>
      <w:r>
        <w:rPr>
          <w:rStyle w:val="CommentReference"/>
        </w:rPr>
        <w:annotationRef/>
      </w:r>
      <w:r>
        <w:t xml:space="preserve">Do you need this sentence?  Might consider cutting it.  Also, you refer to a spectrum here, and I think I know what you mean, but you don’t define it earlier, so it might be confusing.  </w:t>
      </w:r>
      <w:proofErr w:type="gramStart"/>
      <w:r>
        <w:t>If  you</w:t>
      </w:r>
      <w:proofErr w:type="gramEnd"/>
      <w:r>
        <w:t xml:space="preserve"> want to make this point about the light from the sun behaving the same, maybe incorporate it into one of the earlier sentences?</w:t>
      </w:r>
    </w:p>
  </w:comment>
  <w:comment w:id="13" w:author="U.S. Department of Education" w:date="2014-12-29T10:57:00Z" w:initials="UDoE">
    <w:p w:rsidR="000621F4" w:rsidRDefault="000621F4">
      <w:pPr>
        <w:pStyle w:val="CommentText"/>
      </w:pPr>
      <w:r>
        <w:rPr>
          <w:rStyle w:val="CommentReference"/>
        </w:rPr>
        <w:annotationRef/>
      </w:r>
      <w:r>
        <w:t>You definitely need to define spectrum somewhere.</w:t>
      </w:r>
    </w:p>
  </w:comment>
  <w:comment w:id="19" w:author="U.S. Department of Education" w:date="2014-12-29T11:00:00Z" w:initials="UDoE">
    <w:p w:rsidR="000621F4" w:rsidRDefault="000621F4">
      <w:pPr>
        <w:pStyle w:val="CommentText"/>
      </w:pPr>
      <w:r>
        <w:rPr>
          <w:rStyle w:val="CommentReference"/>
        </w:rPr>
        <w:annotationRef/>
      </w:r>
      <w:r>
        <w:t xml:space="preserve">This sentence does not actually make sense to me.  </w:t>
      </w:r>
    </w:p>
  </w:comment>
  <w:comment w:id="24" w:author="U.S. Department of Education" w:date="2014-12-29T11:02:00Z" w:initials="UDoE">
    <w:p w:rsidR="0074214F" w:rsidRDefault="0074214F" w:rsidP="0074214F">
      <w:pPr>
        <w:pStyle w:val="CommentText"/>
      </w:pPr>
      <w:r>
        <w:rPr>
          <w:rStyle w:val="CommentReference"/>
        </w:rPr>
        <w:annotationRef/>
      </w:r>
      <w:r>
        <w:t>You definitely need to define spectrum somewhere.</w:t>
      </w:r>
      <w:r>
        <w:br/>
      </w:r>
      <w:r>
        <w:br/>
        <w:t>I tried to work it in in the first paragraph.</w:t>
      </w:r>
    </w:p>
    <w:p w:rsidR="0074214F" w:rsidRDefault="0074214F" w:rsidP="0074214F">
      <w:pPr>
        <w:pStyle w:val="CommentText"/>
      </w:pPr>
    </w:p>
  </w:comment>
  <w:comment w:id="29" w:author="U.S. Department of Education" w:date="2014-12-29T11:06:00Z" w:initials="UDoE">
    <w:p w:rsidR="0074214F" w:rsidRDefault="0074214F">
      <w:pPr>
        <w:pStyle w:val="CommentText"/>
      </w:pPr>
      <w:r>
        <w:rPr>
          <w:rStyle w:val="CommentReference"/>
        </w:rPr>
        <w:annotationRef/>
      </w:r>
      <w:r>
        <w:t xml:space="preserve">Recommend moving this sentence up.  Reading it now, a lot of the above has suddenly become more clear to me.  </w:t>
      </w:r>
    </w:p>
  </w:comment>
  <w:comment w:id="31" w:author="U.S. Department of Education" w:date="2014-12-29T11:07:00Z" w:initials="UDoE">
    <w:p w:rsidR="0074214F" w:rsidRDefault="0074214F">
      <w:pPr>
        <w:pStyle w:val="CommentText"/>
      </w:pPr>
      <w:r>
        <w:rPr>
          <w:rStyle w:val="CommentReference"/>
        </w:rPr>
        <w:annotationRef/>
      </w:r>
      <w:r>
        <w:t xml:space="preserve">Taking a stab at what you mean here.  I think you need to define truncated…as compared to what? </w:t>
      </w:r>
      <w:proofErr w:type="spellStart"/>
      <w:r>
        <w:t>Knowwhati’msayin</w:t>
      </w:r>
      <w:proofErr w:type="spellEnd"/>
      <w:r>
        <w:t>?</w:t>
      </w:r>
    </w:p>
  </w:comment>
  <w:comment w:id="37" w:author="U.S. Department of Education" w:date="2014-12-29T11:10:00Z" w:initials="UDoE">
    <w:p w:rsidR="0074214F" w:rsidRDefault="0074214F">
      <w:pPr>
        <w:pStyle w:val="CommentText"/>
      </w:pPr>
      <w:r>
        <w:rPr>
          <w:rStyle w:val="CommentReference"/>
        </w:rPr>
        <w:annotationRef/>
      </w:r>
      <w:r>
        <w:t>This part is great.  Maybe it belongs at the top?</w:t>
      </w:r>
      <w:r>
        <w:br/>
      </w:r>
    </w:p>
    <w:p w:rsidR="0074214F" w:rsidRDefault="0074214F">
      <w:pPr>
        <w:pStyle w:val="CommentText"/>
      </w:pPr>
      <w:r>
        <w:t xml:space="preserve">Overall, I think you need to rearrange some things.   Think of it as a building.  You have to have your floor, and then you can put things on top of it, but there are some basic things you need to say first, for the other things to matter.  And if you were writing this in a book, I might structure it the way you have it now, but you are writing it as a summary for an article where the point of the whole thing is your expression.  So maybe start with that?  I’m not sure if that’s the right strategy here.  Maybe it’s not, but either way, you’ve got to explain the spectrum thingy up front and using less words.  </w:t>
      </w:r>
      <w:r>
        <w:t xml:space="preserve">Bring it up one level I think.  </w:t>
      </w:r>
      <w:bookmarkStart w:id="38" w:name="_GoBack"/>
      <w:bookmarkEnd w:id="3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3"/>
    <w:rsid w:val="000621F4"/>
    <w:rsid w:val="00163383"/>
    <w:rsid w:val="0074214F"/>
    <w:rsid w:val="00A1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21F4"/>
    <w:rPr>
      <w:sz w:val="16"/>
      <w:szCs w:val="16"/>
    </w:rPr>
  </w:style>
  <w:style w:type="paragraph" w:styleId="CommentText">
    <w:name w:val="annotation text"/>
    <w:basedOn w:val="Normal"/>
    <w:link w:val="CommentTextChar"/>
    <w:uiPriority w:val="99"/>
    <w:semiHidden/>
    <w:unhideWhenUsed/>
    <w:rsid w:val="000621F4"/>
    <w:pPr>
      <w:spacing w:line="240" w:lineRule="auto"/>
    </w:pPr>
    <w:rPr>
      <w:sz w:val="20"/>
      <w:szCs w:val="20"/>
    </w:rPr>
  </w:style>
  <w:style w:type="character" w:customStyle="1" w:styleId="CommentTextChar">
    <w:name w:val="Comment Text Char"/>
    <w:basedOn w:val="DefaultParagraphFont"/>
    <w:link w:val="CommentText"/>
    <w:uiPriority w:val="99"/>
    <w:semiHidden/>
    <w:rsid w:val="000621F4"/>
    <w:rPr>
      <w:sz w:val="20"/>
      <w:szCs w:val="20"/>
    </w:rPr>
  </w:style>
  <w:style w:type="paragraph" w:styleId="CommentSubject">
    <w:name w:val="annotation subject"/>
    <w:basedOn w:val="CommentText"/>
    <w:next w:val="CommentText"/>
    <w:link w:val="CommentSubjectChar"/>
    <w:uiPriority w:val="99"/>
    <w:semiHidden/>
    <w:unhideWhenUsed/>
    <w:rsid w:val="000621F4"/>
    <w:rPr>
      <w:b/>
      <w:bCs/>
    </w:rPr>
  </w:style>
  <w:style w:type="character" w:customStyle="1" w:styleId="CommentSubjectChar">
    <w:name w:val="Comment Subject Char"/>
    <w:basedOn w:val="CommentTextChar"/>
    <w:link w:val="CommentSubject"/>
    <w:uiPriority w:val="99"/>
    <w:semiHidden/>
    <w:rsid w:val="000621F4"/>
    <w:rPr>
      <w:b/>
      <w:bCs/>
      <w:sz w:val="20"/>
      <w:szCs w:val="20"/>
    </w:rPr>
  </w:style>
  <w:style w:type="paragraph" w:styleId="BalloonText">
    <w:name w:val="Balloon Text"/>
    <w:basedOn w:val="Normal"/>
    <w:link w:val="BalloonTextChar"/>
    <w:uiPriority w:val="99"/>
    <w:semiHidden/>
    <w:unhideWhenUsed/>
    <w:rsid w:val="00062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1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21F4"/>
    <w:rPr>
      <w:sz w:val="16"/>
      <w:szCs w:val="16"/>
    </w:rPr>
  </w:style>
  <w:style w:type="paragraph" w:styleId="CommentText">
    <w:name w:val="annotation text"/>
    <w:basedOn w:val="Normal"/>
    <w:link w:val="CommentTextChar"/>
    <w:uiPriority w:val="99"/>
    <w:semiHidden/>
    <w:unhideWhenUsed/>
    <w:rsid w:val="000621F4"/>
    <w:pPr>
      <w:spacing w:line="240" w:lineRule="auto"/>
    </w:pPr>
    <w:rPr>
      <w:sz w:val="20"/>
      <w:szCs w:val="20"/>
    </w:rPr>
  </w:style>
  <w:style w:type="character" w:customStyle="1" w:styleId="CommentTextChar">
    <w:name w:val="Comment Text Char"/>
    <w:basedOn w:val="DefaultParagraphFont"/>
    <w:link w:val="CommentText"/>
    <w:uiPriority w:val="99"/>
    <w:semiHidden/>
    <w:rsid w:val="000621F4"/>
    <w:rPr>
      <w:sz w:val="20"/>
      <w:szCs w:val="20"/>
    </w:rPr>
  </w:style>
  <w:style w:type="paragraph" w:styleId="CommentSubject">
    <w:name w:val="annotation subject"/>
    <w:basedOn w:val="CommentText"/>
    <w:next w:val="CommentText"/>
    <w:link w:val="CommentSubjectChar"/>
    <w:uiPriority w:val="99"/>
    <w:semiHidden/>
    <w:unhideWhenUsed/>
    <w:rsid w:val="000621F4"/>
    <w:rPr>
      <w:b/>
      <w:bCs/>
    </w:rPr>
  </w:style>
  <w:style w:type="character" w:customStyle="1" w:styleId="CommentSubjectChar">
    <w:name w:val="Comment Subject Char"/>
    <w:basedOn w:val="CommentTextChar"/>
    <w:link w:val="CommentSubject"/>
    <w:uiPriority w:val="99"/>
    <w:semiHidden/>
    <w:rsid w:val="000621F4"/>
    <w:rPr>
      <w:b/>
      <w:bCs/>
      <w:sz w:val="20"/>
      <w:szCs w:val="20"/>
    </w:rPr>
  </w:style>
  <w:style w:type="paragraph" w:styleId="BalloonText">
    <w:name w:val="Balloon Text"/>
    <w:basedOn w:val="Normal"/>
    <w:link w:val="BalloonTextChar"/>
    <w:uiPriority w:val="99"/>
    <w:semiHidden/>
    <w:unhideWhenUsed/>
    <w:rsid w:val="00062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1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 Department of Education</dc:creator>
  <cp:lastModifiedBy>U.S. Department of Education</cp:lastModifiedBy>
  <cp:revision>2</cp:revision>
  <dcterms:created xsi:type="dcterms:W3CDTF">2014-12-29T15:51:00Z</dcterms:created>
  <dcterms:modified xsi:type="dcterms:W3CDTF">2014-12-29T16:10:00Z</dcterms:modified>
</cp:coreProperties>
</file>